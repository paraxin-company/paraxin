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16E2" w:rsidRDefault="003516E2" w:rsidP="003516E2">
      <w:pPr>
        <w:bidi/>
        <w:jc w:val="center"/>
        <w:rPr>
          <w:b/>
          <w:bCs/>
          <w:sz w:val="32"/>
          <w:szCs w:val="32"/>
          <w:rtl/>
          <w:lang w:bidi="fa-IR"/>
        </w:rPr>
      </w:pPr>
      <w:r w:rsidRPr="003516E2">
        <w:rPr>
          <w:b/>
          <w:bCs/>
          <w:sz w:val="32"/>
          <w:szCs w:val="32"/>
          <w:lang w:bidi="fa-IR"/>
        </w:rPr>
        <w:t xml:space="preserve">Explanation of </w:t>
      </w:r>
      <w:proofErr w:type="spellStart"/>
      <w:r w:rsidRPr="003516E2">
        <w:rPr>
          <w:b/>
          <w:bCs/>
          <w:sz w:val="32"/>
          <w:szCs w:val="32"/>
          <w:lang w:bidi="fa-IR"/>
        </w:rPr>
        <w:t>css</w:t>
      </w:r>
      <w:proofErr w:type="spellEnd"/>
      <w:r w:rsidRPr="003516E2">
        <w:rPr>
          <w:b/>
          <w:bCs/>
          <w:sz w:val="32"/>
          <w:szCs w:val="32"/>
          <w:lang w:bidi="fa-IR"/>
        </w:rPr>
        <w:t xml:space="preserve"> structures in </w:t>
      </w:r>
      <w:proofErr w:type="spellStart"/>
      <w:r w:rsidRPr="003516E2">
        <w:rPr>
          <w:b/>
          <w:bCs/>
          <w:sz w:val="32"/>
          <w:szCs w:val="32"/>
          <w:lang w:bidi="fa-IR"/>
        </w:rPr>
        <w:t>Paraxin</w:t>
      </w:r>
      <w:proofErr w:type="spellEnd"/>
    </w:p>
    <w:p w:rsidR="003516E2" w:rsidRPr="003516E2" w:rsidRDefault="003516E2" w:rsidP="00F52BBE">
      <w:pPr>
        <w:bidi/>
        <w:ind w:left="720" w:hanging="720"/>
        <w:jc w:val="center"/>
        <w:rPr>
          <w:b/>
          <w:bCs/>
          <w:sz w:val="32"/>
          <w:szCs w:val="32"/>
          <w:lang w:bidi="fa-IR"/>
        </w:rPr>
      </w:pPr>
    </w:p>
    <w:p w:rsidR="007E1E8E" w:rsidRDefault="007E1E8E" w:rsidP="003516E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برای کم کردن حجم کل فایل های پروژه ی پاراکسین که به طبع سرعت لود بیشتر و لگی کمتر رو خواه</w:t>
      </w:r>
      <w:r w:rsidR="00FE7C74">
        <w:rPr>
          <w:rFonts w:hint="cs"/>
          <w:rtl/>
          <w:lang w:bidi="fa-IR"/>
        </w:rPr>
        <w:t>د داشت، یک سری کار ها انجام شده که به شرح ذیل است.</w:t>
      </w:r>
    </w:p>
    <w:p w:rsidR="00FE7C74" w:rsidRDefault="00FE7C74" w:rsidP="00FE7C7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یکی از روش ها ساده و اولیه این است که ابتدا کد های تکراری را پیدا کرده و در یک فایل جدا ذخیره کنیم و هر وقت به اون کد ها نیاز داشتیم فایل را فرا بخوانیم.</w:t>
      </w:r>
    </w:p>
    <w:p w:rsidR="00FE7C74" w:rsidRDefault="00FE7C74" w:rsidP="00914FEE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کد های تکراری منیو و فوتر </w:t>
      </w:r>
      <w:r w:rsidR="009F6E75">
        <w:rPr>
          <w:rFonts w:hint="cs"/>
          <w:rtl/>
          <w:lang w:bidi="fa-IR"/>
        </w:rPr>
        <w:t xml:space="preserve">+ کد های تکراری که در تمامی فایل های </w:t>
      </w:r>
      <w:proofErr w:type="spellStart"/>
      <w:r w:rsidR="009F6E75">
        <w:rPr>
          <w:lang w:bidi="fa-IR"/>
        </w:rPr>
        <w:t>css</w:t>
      </w:r>
      <w:proofErr w:type="spellEnd"/>
      <w:r w:rsidR="009F6E75">
        <w:rPr>
          <w:lang w:bidi="fa-IR"/>
        </w:rPr>
        <w:t xml:space="preserve"> </w:t>
      </w:r>
      <w:r w:rsidR="009F6E75">
        <w:rPr>
          <w:rFonts w:hint="cs"/>
          <w:rtl/>
          <w:lang w:bidi="fa-IR"/>
        </w:rPr>
        <w:t xml:space="preserve"> </w:t>
      </w:r>
      <w:del w:id="0" w:author="RePack by Diakov" w:date="2023-02-08T08:25:00Z">
        <w:r w:rsidR="009F6E75" w:rsidDel="00914FEE">
          <w:rPr>
            <w:rFonts w:hint="cs"/>
            <w:rtl/>
            <w:lang w:bidi="fa-IR"/>
          </w:rPr>
          <w:delText xml:space="preserve">دیگر </w:delText>
        </w:r>
      </w:del>
      <w:r w:rsidR="009F6E75">
        <w:rPr>
          <w:rFonts w:hint="cs"/>
          <w:rtl/>
          <w:lang w:bidi="fa-IR"/>
        </w:rPr>
        <w:t xml:space="preserve">دیده می شد را </w:t>
      </w:r>
      <w:r>
        <w:rPr>
          <w:rFonts w:hint="cs"/>
          <w:rtl/>
          <w:lang w:bidi="fa-IR"/>
        </w:rPr>
        <w:t>در فایل</w:t>
      </w:r>
      <w:r w:rsidR="00063EDD">
        <w:rPr>
          <w:lang w:bidi="fa-IR"/>
        </w:rPr>
        <w:t xml:space="preserve">style/base.css </w:t>
      </w:r>
      <w:r>
        <w:rPr>
          <w:rFonts w:hint="cs"/>
          <w:rtl/>
          <w:lang w:bidi="fa-IR"/>
        </w:rPr>
        <w:t xml:space="preserve"> </w:t>
      </w:r>
      <w:r w:rsidR="009F6E75">
        <w:rPr>
          <w:rFonts w:hint="cs"/>
          <w:rtl/>
          <w:lang w:bidi="fa-IR"/>
        </w:rPr>
        <w:t>نگه داری می شود</w:t>
      </w:r>
      <w:r>
        <w:rPr>
          <w:rFonts w:hint="cs"/>
          <w:rtl/>
          <w:lang w:bidi="fa-IR"/>
        </w:rPr>
        <w:t>.</w:t>
      </w:r>
    </w:p>
    <w:p w:rsidR="00FE7C74" w:rsidRDefault="00FE7C74" w:rsidP="009F6E75">
      <w:pPr>
        <w:pStyle w:val="ListParagraph"/>
        <w:numPr>
          <w:ilvl w:val="0"/>
          <w:numId w:val="1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کد های تکراری </w:t>
      </w:r>
      <w:r>
        <w:rPr>
          <w:lang w:bidi="fa-IR"/>
        </w:rPr>
        <w:t>services</w:t>
      </w:r>
      <w:r>
        <w:rPr>
          <w:rFonts w:hint="cs"/>
          <w:rtl/>
          <w:lang w:bidi="fa-IR"/>
        </w:rPr>
        <w:t xml:space="preserve"> نیز در فایل </w:t>
      </w:r>
      <w:r>
        <w:rPr>
          <w:lang w:bidi="fa-IR"/>
        </w:rPr>
        <w:t>services/style/services-style.css</w:t>
      </w:r>
      <w:r>
        <w:rPr>
          <w:rFonts w:hint="cs"/>
          <w:rtl/>
          <w:lang w:bidi="fa-IR"/>
        </w:rPr>
        <w:t xml:space="preserve"> نگه داری می</w:t>
      </w:r>
      <w:r w:rsidR="009F6E75">
        <w:rPr>
          <w:rFonts w:hint="cs"/>
          <w:rtl/>
          <w:lang w:bidi="fa-IR"/>
        </w:rPr>
        <w:t xml:space="preserve"> شود</w:t>
      </w:r>
      <w:r>
        <w:rPr>
          <w:rFonts w:hint="cs"/>
          <w:rtl/>
          <w:lang w:bidi="fa-IR"/>
        </w:rPr>
        <w:t>.</w:t>
      </w:r>
    </w:p>
    <w:p w:rsidR="007E1E8E" w:rsidRDefault="00FE7C74" w:rsidP="009F6E75">
      <w:pPr>
        <w:pStyle w:val="ListParagraph"/>
        <w:numPr>
          <w:ilvl w:val="0"/>
          <w:numId w:val="1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و کد های مربوط به فونت </w:t>
      </w:r>
      <w:r w:rsidR="00063EDD">
        <w:rPr>
          <w:rFonts w:hint="cs"/>
          <w:rtl/>
          <w:lang w:bidi="fa-IR"/>
        </w:rPr>
        <w:t xml:space="preserve">ها </w:t>
      </w:r>
      <w:r>
        <w:rPr>
          <w:rFonts w:hint="cs"/>
          <w:rtl/>
          <w:lang w:bidi="fa-IR"/>
        </w:rPr>
        <w:t>نیز در</w:t>
      </w:r>
      <w:r w:rsidR="00063EDD">
        <w:rPr>
          <w:lang w:bidi="fa-IR"/>
        </w:rPr>
        <w:t>style/font.css</w:t>
      </w:r>
      <w:r>
        <w:rPr>
          <w:rFonts w:hint="cs"/>
          <w:rtl/>
          <w:lang w:bidi="fa-IR"/>
        </w:rPr>
        <w:t xml:space="preserve"> نگه </w:t>
      </w:r>
      <w:r w:rsidR="009F6E75">
        <w:rPr>
          <w:rFonts w:hint="cs"/>
          <w:rtl/>
          <w:lang w:bidi="fa-IR"/>
        </w:rPr>
        <w:t>داری می شود</w:t>
      </w:r>
      <w:r>
        <w:rPr>
          <w:lang w:bidi="fa-IR"/>
        </w:rPr>
        <w:t>.</w:t>
      </w:r>
    </w:p>
    <w:p w:rsidR="009F6E75" w:rsidRDefault="009F6E75" w:rsidP="009F6E75">
      <w:pPr>
        <w:bidi/>
        <w:rPr>
          <w:rtl/>
          <w:lang w:bidi="fa-IR"/>
        </w:rPr>
      </w:pPr>
    </w:p>
    <w:p w:rsidR="006027DC" w:rsidRDefault="006027DC" w:rsidP="006027DC">
      <w:pPr>
        <w:bidi/>
        <w:jc w:val="right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3817871" wp14:editId="08F645EB">
                <wp:simplePos x="0" y="0"/>
                <wp:positionH relativeFrom="margin">
                  <wp:align>left</wp:align>
                </wp:positionH>
                <wp:positionV relativeFrom="paragraph">
                  <wp:posOffset>226060</wp:posOffset>
                </wp:positionV>
                <wp:extent cx="1219200" cy="292100"/>
                <wp:effectExtent l="0" t="0" r="19050" b="127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27DC" w:rsidRDefault="006027DC" w:rsidP="006027DC">
                            <w:pPr>
                              <w:ind w:left="3600" w:hanging="3600"/>
                              <w:jc w:val="center"/>
                            </w:pPr>
                            <w:r>
                              <w:t>Web-design.css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817871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0;margin-top:17.8pt;width:96pt;height:23pt;z-index:25166131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" fillcolor="white [3201]" strokeweight=".5pt">
                <v:textbox>
                  <w:txbxContent>
                    <w:p w:rsidR="006027DC" w:rsidRDefault="006027DC" w:rsidP="006027DC">
                      <w:pPr>
                        <w:ind w:left="3600" w:hanging="3600"/>
                        <w:jc w:val="center"/>
                      </w:pPr>
                      <w:r>
                        <w:t>Web-design.css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27DC" w:rsidRDefault="00914FEE" w:rsidP="006027DC">
      <w:pPr>
        <w:bidi/>
        <w:jc w:val="right"/>
        <w:rPr>
          <w:lang w:bidi="fa-IR"/>
        </w:rPr>
      </w:pPr>
      <w:ins w:id="1" w:author="RePack by Diakov" w:date="2023-02-08T08:28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9200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114300</wp:posOffset>
                  </wp:positionV>
                  <wp:extent cx="431800" cy="311150"/>
                  <wp:effectExtent l="38100" t="38100" r="25400" b="31750"/>
                  <wp:wrapNone/>
                  <wp:docPr id="24" name="Straight Arrow Connector 2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431800" cy="3111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type w14:anchorId="1D4ED734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4" o:spid="_x0000_s1026" type="#_x0000_t32" style="position:absolute;margin-left:97.5pt;margin-top:9pt;width:34pt;height:24.5pt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" strokecolor="#5b9bd5 [3204]" strokeweight=".5pt">
                  <v:stroke endarrow="block" joinstyle="miter"/>
                </v:shape>
              </w:pict>
            </mc:Fallback>
          </mc:AlternateContent>
        </w:r>
      </w:ins>
      <w:del w:id="2" w:author="RePack by Diakov" w:date="2023-02-08T08:27:00Z">
        <w:r w:rsidR="006027DC" w:rsidDel="00914FEE">
          <w:rPr>
            <w:noProof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67B779DF" wp14:editId="04CB41A6">
                  <wp:simplePos x="0" y="0"/>
                  <wp:positionH relativeFrom="column">
                    <wp:posOffset>1225550</wp:posOffset>
                  </wp:positionH>
                  <wp:positionV relativeFrom="paragraph">
                    <wp:posOffset>92710</wp:posOffset>
                  </wp:positionV>
                  <wp:extent cx="787400" cy="336550"/>
                  <wp:effectExtent l="0" t="0" r="31750" b="25400"/>
                  <wp:wrapNone/>
                  <wp:docPr id="32" name="Straight Connector 3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87400" cy="33655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0392A506" id="Straight Connector 3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5pt,7.3pt" to="158.5pt,3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" strokecolor="#5b9bd5 [3204]" strokeweight=".5pt">
                  <v:stroke joinstyle="miter"/>
                </v:line>
              </w:pict>
            </mc:Fallback>
          </mc:AlternateContent>
        </w:r>
      </w:del>
    </w:p>
    <w:p w:rsidR="006027DC" w:rsidRDefault="00914FEE" w:rsidP="006027DC">
      <w:pPr>
        <w:bidi/>
        <w:jc w:val="right"/>
        <w:rPr>
          <w:lang w:bidi="fa-IR"/>
        </w:rPr>
      </w:pPr>
      <w:ins w:id="3" w:author="RePack by Diakov" w:date="2023-02-08T08:28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0224" behindDoc="0" locked="0" layoutInCell="1" allowOverlap="1">
                  <wp:simplePos x="0" y="0"/>
                  <wp:positionH relativeFrom="column">
                    <wp:posOffset>1231900</wp:posOffset>
                  </wp:positionH>
                  <wp:positionV relativeFrom="paragraph">
                    <wp:posOffset>146050</wp:posOffset>
                  </wp:positionV>
                  <wp:extent cx="438150" cy="317500"/>
                  <wp:effectExtent l="38100" t="0" r="19050" b="63500"/>
                  <wp:wrapNone/>
                  <wp:docPr id="25" name="Straight Arrow Connector 2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438150" cy="31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1C25A09" id="Straight Arrow Connector 25" o:spid="_x0000_s1026" type="#_x0000_t32" style="position:absolute;margin-left:97pt;margin-top:11.5pt;width:34.5pt;height:2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column">
                    <wp:posOffset>1225550</wp:posOffset>
                  </wp:positionH>
                  <wp:positionV relativeFrom="paragraph">
                    <wp:posOffset>127000</wp:posOffset>
                  </wp:positionV>
                  <wp:extent cx="914400" cy="12700"/>
                  <wp:effectExtent l="38100" t="76200" r="0" b="82550"/>
                  <wp:wrapNone/>
                  <wp:docPr id="23" name="Straight Arrow Connector 2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91440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7FFB32CD" id="Straight Arrow Connector 23" o:spid="_x0000_s1026" type="#_x0000_t32" style="position:absolute;margin-left:96.5pt;margin-top:10pt;width:1in;height:1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4" w:author="RePack by Diakov" w:date="2023-02-08T08:2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7152" behindDoc="0" locked="0" layoutInCell="1" allowOverlap="1">
                  <wp:simplePos x="0" y="0"/>
                  <wp:positionH relativeFrom="column">
                    <wp:posOffset>3346450</wp:posOffset>
                  </wp:positionH>
                  <wp:positionV relativeFrom="paragraph">
                    <wp:posOffset>133350</wp:posOffset>
                  </wp:positionV>
                  <wp:extent cx="342900" cy="0"/>
                  <wp:effectExtent l="38100" t="76200" r="0" b="95250"/>
                  <wp:wrapNone/>
                  <wp:docPr id="21" name="Straight Arrow Connector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342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2EF0669F" id="Straight Arrow Connector 21" o:spid="_x0000_s1026" type="#_x0000_t32" style="position:absolute;margin-left:263.5pt;margin-top:10.5pt;width:27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" strokecolor="#5b9bd5 [3204]" strokeweight=".5pt">
                  <v:stroke endarrow="block" joinstyle="miter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6128" behindDoc="0" locked="0" layoutInCell="1" allowOverlap="1">
                  <wp:simplePos x="0" y="0"/>
                  <wp:positionH relativeFrom="column">
                    <wp:posOffset>4419600</wp:posOffset>
                  </wp:positionH>
                  <wp:positionV relativeFrom="paragraph">
                    <wp:posOffset>127000</wp:posOffset>
                  </wp:positionV>
                  <wp:extent cx="488950" cy="6350"/>
                  <wp:effectExtent l="38100" t="76200" r="0" b="88900"/>
                  <wp:wrapNone/>
                  <wp:docPr id="20" name="Straight Arrow Connector 2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4889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17D2764F" id="Straight Arrow Connector 20" o:spid="_x0000_s1026" type="#_x0000_t32" style="position:absolute;margin-left:348pt;margin-top:10pt;width:38.5pt;height:.5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" strokecolor="#5b9bd5 [3204]" strokeweight=".5pt">
                  <v:stroke endarrow="block" joinstyle="miter"/>
                </v:shape>
              </w:pict>
            </mc:Fallback>
          </mc:AlternateContent>
        </w:r>
      </w:ins>
      <w:del w:id="5" w:author="RePack by Diakov" w:date="2023-02-08T08:27:00Z">
        <w:r w:rsidR="00EE72F9" w:rsidDel="00914FEE">
          <w:rPr>
            <w:noProof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0053EDC4" wp14:editId="2ED52709">
                  <wp:simplePos x="0" y="0"/>
                  <wp:positionH relativeFrom="column">
                    <wp:posOffset>1219200</wp:posOffset>
                  </wp:positionH>
                  <wp:positionV relativeFrom="paragraph">
                    <wp:posOffset>137160</wp:posOffset>
                  </wp:positionV>
                  <wp:extent cx="927100" cy="6350"/>
                  <wp:effectExtent l="0" t="57150" r="44450" b="88900"/>
                  <wp:wrapNone/>
                  <wp:docPr id="34" name="Straight Arrow Connector 3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9271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1F99B7D2" id="Straight Arrow Connector 34" o:spid="_x0000_s1026" type="#_x0000_t32" style="position:absolute;margin-left:96pt;margin-top:10.8pt;width:73pt;height: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" strokecolor="#5b9bd5 [3204]" strokeweight=".5pt">
                  <v:stroke endarrow="block" joinstyle="miter"/>
                </v:shape>
              </w:pict>
            </mc:Fallback>
          </mc:AlternateContent>
        </w:r>
      </w:del>
      <w:r w:rsidR="006027D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F63C0A" wp14:editId="5C6A17C2">
                <wp:simplePos x="0" y="0"/>
                <wp:positionH relativeFrom="column">
                  <wp:posOffset>4908550</wp:posOffset>
                </wp:positionH>
                <wp:positionV relativeFrom="paragraph">
                  <wp:posOffset>3810</wp:posOffset>
                </wp:positionV>
                <wp:extent cx="831850" cy="260350"/>
                <wp:effectExtent l="0" t="0" r="25400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27DC" w:rsidRDefault="006027DC" w:rsidP="006027DC">
                            <w:pPr>
                              <w:jc w:val="center"/>
                            </w:pPr>
                            <w:r>
                              <w:t>Font.css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27" type="#_x0000_t202" style="position:absolute;margin-left:386.5pt;margin-top:.3pt;width:65.5pt;height:20.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" fillcolor="white [3201]" strokeweight=".5pt">
                <v:textbox>
                  <w:txbxContent>
                    <w:p w:rsidR="006027DC" w:rsidRDefault="006027DC" w:rsidP="006027DC">
                      <w:pPr>
                        <w:jc w:val="center"/>
                      </w:pPr>
                      <w:r>
                        <w:t>Font.css</w:t>
                      </w:r>
                    </w:p>
                  </w:txbxContent>
                </v:textbox>
              </v:shape>
            </w:pict>
          </mc:Fallback>
        </mc:AlternateContent>
      </w:r>
      <w:del w:id="6" w:author="RePack by Diakov" w:date="2023-02-08T08:27:00Z">
        <w:r w:rsidR="006027DC" w:rsidDel="00914FEE">
          <w:rPr>
            <w:noProof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6D1E5C4B" wp14:editId="40C79BE3">
                  <wp:simplePos x="0" y="0"/>
                  <wp:positionH relativeFrom="column">
                    <wp:posOffset>4419600</wp:posOffset>
                  </wp:positionH>
                  <wp:positionV relativeFrom="paragraph">
                    <wp:posOffset>124460</wp:posOffset>
                  </wp:positionV>
                  <wp:extent cx="476250" cy="6350"/>
                  <wp:effectExtent l="0" t="76200" r="19050" b="88900"/>
                  <wp:wrapNone/>
                  <wp:docPr id="40" name="Straight Arrow Connector 4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47625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34AC3B07" id="Straight Arrow Connector 40" o:spid="_x0000_s1026" type="#_x0000_t32" style="position:absolute;margin-left:348pt;margin-top:9.8pt;width:37.5pt;height:.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" strokecolor="#5b9bd5 [3204]" strokeweight=".5pt">
                  <v:stroke endarrow="block" joinstyle="miter"/>
                </v:shape>
              </w:pict>
            </mc:Fallback>
          </mc:AlternateContent>
        </w:r>
      </w:del>
      <w:r w:rsidR="006027D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B42A02" wp14:editId="4EBC60B3">
                <wp:simplePos x="0" y="0"/>
                <wp:positionH relativeFrom="column">
                  <wp:posOffset>3695700</wp:posOffset>
                </wp:positionH>
                <wp:positionV relativeFrom="paragraph">
                  <wp:posOffset>3810</wp:posOffset>
                </wp:positionV>
                <wp:extent cx="711200" cy="266700"/>
                <wp:effectExtent l="0" t="0" r="1270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27DC" w:rsidRDefault="006027DC">
                            <w:r>
                              <w:t>Base.css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8" type="#_x0000_t202" style="position:absolute;margin-left:291pt;margin-top:.3pt;width:56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" fillcolor="white [3201]" strokeweight=".5pt">
                <v:textbox>
                  <w:txbxContent>
                    <w:p w:rsidR="006027DC" w:rsidRDefault="006027DC">
                      <w:r>
                        <w:t>Base.css</w:t>
                      </w:r>
                    </w:p>
                  </w:txbxContent>
                </v:textbox>
              </v:shape>
            </w:pict>
          </mc:Fallback>
        </mc:AlternateContent>
      </w:r>
      <w:del w:id="7" w:author="RePack by Diakov" w:date="2023-02-08T08:27:00Z">
        <w:r w:rsidR="006027DC" w:rsidDel="00914FEE">
          <w:rPr>
            <w:noProof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2BD681EE" wp14:editId="5F434533">
                  <wp:simplePos x="0" y="0"/>
                  <wp:positionH relativeFrom="column">
                    <wp:posOffset>3340100</wp:posOffset>
                  </wp:positionH>
                  <wp:positionV relativeFrom="paragraph">
                    <wp:posOffset>130810</wp:posOffset>
                  </wp:positionV>
                  <wp:extent cx="361950" cy="0"/>
                  <wp:effectExtent l="0" t="76200" r="19050" b="95250"/>
                  <wp:wrapNone/>
                  <wp:docPr id="37" name="Straight Arrow Connector 3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3619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60708827" id="Straight Arrow Connector 37" o:spid="_x0000_s1026" type="#_x0000_t32" style="position:absolute;margin-left:263pt;margin-top:10.3pt;width:28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" strokecolor="#5b9bd5 [3204]" strokeweight=".5pt">
                  <v:stroke endarrow="block" joinstyle="miter"/>
                </v:shape>
              </w:pict>
            </mc:Fallback>
          </mc:AlternateContent>
        </w:r>
      </w:del>
      <w:r w:rsidR="006027D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C2A925" wp14:editId="70DFAE54">
                <wp:simplePos x="0" y="0"/>
                <wp:positionH relativeFrom="column">
                  <wp:posOffset>2146300</wp:posOffset>
                </wp:positionH>
                <wp:positionV relativeFrom="paragraph">
                  <wp:posOffset>3810</wp:posOffset>
                </wp:positionV>
                <wp:extent cx="1181100" cy="260350"/>
                <wp:effectExtent l="0" t="0" r="19050" b="2540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27DC" w:rsidRDefault="006027DC" w:rsidP="006027DC">
                            <w:pPr>
                              <w:jc w:val="center"/>
                            </w:pPr>
                            <w:r>
                              <w:t>Services-style.css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2A925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9" type="#_x0000_t202" style="position:absolute;margin-left:169pt;margin-top:.3pt;width:93pt;height:20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" fillcolor="white [3201]" strokeweight=".5pt">
                <v:textbox>
                  <w:txbxContent>
                    <w:p w:rsidR="006027DC" w:rsidRDefault="006027DC" w:rsidP="006027DC">
                      <w:pPr>
                        <w:jc w:val="center"/>
                      </w:pPr>
                      <w:r>
                        <w:t>Services-style.css</w:t>
                      </w:r>
                    </w:p>
                  </w:txbxContent>
                </v:textbox>
              </v:shape>
            </w:pict>
          </mc:Fallback>
        </mc:AlternateContent>
      </w:r>
      <w:del w:id="8" w:author="RePack by Diakov" w:date="2023-02-08T08:27:00Z">
        <w:r w:rsidR="006027DC" w:rsidDel="00914FEE">
          <w:rPr>
            <w:noProof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 wp14:anchorId="0583E767" wp14:editId="3050FC5D">
                  <wp:simplePos x="0" y="0"/>
                  <wp:positionH relativeFrom="column">
                    <wp:posOffset>1225550</wp:posOffset>
                  </wp:positionH>
                  <wp:positionV relativeFrom="paragraph">
                    <wp:posOffset>143510</wp:posOffset>
                  </wp:positionV>
                  <wp:extent cx="774700" cy="292100"/>
                  <wp:effectExtent l="0" t="0" r="25400" b="31750"/>
                  <wp:wrapNone/>
                  <wp:docPr id="33" name="Straight Connector 3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V="1">
                            <a:off x="0" y="0"/>
                            <a:ext cx="774700" cy="292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79CF45F" id="Straight Connector 3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5pt,11.3pt" to="157.5pt,3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" strokecolor="#5b9bd5 [3204]" strokeweight=".5pt">
                  <v:stroke joinstyle="miter"/>
                </v:line>
              </w:pict>
            </mc:Fallback>
          </mc:AlternateContent>
        </w:r>
      </w:del>
      <w:r w:rsidR="006027D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FA8EA0" wp14:editId="5A3E5FC6">
                <wp:simplePos x="0" y="0"/>
                <wp:positionH relativeFrom="margin">
                  <wp:align>left</wp:align>
                </wp:positionH>
                <wp:positionV relativeFrom="paragraph">
                  <wp:posOffset>3810</wp:posOffset>
                </wp:positionV>
                <wp:extent cx="1219200" cy="234950"/>
                <wp:effectExtent l="0" t="0" r="19050" b="127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27DC" w:rsidRDefault="006027DC" w:rsidP="006027DC">
                            <w:pPr>
                              <w:jc w:val="center"/>
                            </w:pPr>
                            <w:r>
                              <w:t>Form-builder.css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8EA0" id="Text Box 31" o:spid="_x0000_s1030" type="#_x0000_t202" style="position:absolute;margin-left:0;margin-top:.3pt;width:96pt;height:18.5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" fillcolor="white [3201]" strokeweight=".5pt">
                <v:textbox>
                  <w:txbxContent>
                    <w:p w:rsidR="006027DC" w:rsidRDefault="006027DC" w:rsidP="006027DC">
                      <w:pPr>
                        <w:jc w:val="center"/>
                      </w:pPr>
                      <w:r>
                        <w:t>Form-builder.css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27DC" w:rsidRDefault="006027DC" w:rsidP="006027DC">
      <w:pPr>
        <w:bidi/>
        <w:jc w:val="right"/>
        <w:rPr>
          <w:lang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FFEC6E8" wp14:editId="5C218B72">
                <wp:simplePos x="0" y="0"/>
                <wp:positionH relativeFrom="margin">
                  <wp:align>left</wp:align>
                </wp:positionH>
                <wp:positionV relativeFrom="paragraph">
                  <wp:posOffset>31115</wp:posOffset>
                </wp:positionV>
                <wp:extent cx="1219200" cy="279400"/>
                <wp:effectExtent l="0" t="0" r="1905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027DC" w:rsidRDefault="006027DC" w:rsidP="006027DC">
                            <w:pPr>
                              <w:jc w:val="center"/>
                            </w:pPr>
                            <w:r>
                              <w:t>Qr-code.css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FEC6E8" id="Text Box 26" o:spid="_x0000_s1031" type="#_x0000_t202" style="position:absolute;margin-left:0;margin-top:2.45pt;width:96pt;height:22pt;z-index:25167462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" fillcolor="white [3201]" strokeweight=".5pt">
                <v:textbox>
                  <w:txbxContent>
                    <w:p w:rsidR="006027DC" w:rsidRDefault="006027DC" w:rsidP="006027DC">
                      <w:pPr>
                        <w:jc w:val="center"/>
                      </w:pPr>
                      <w:r>
                        <w:t>Qr-code.css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6027DC" w:rsidRDefault="006027DC" w:rsidP="006027DC">
      <w:pPr>
        <w:bidi/>
        <w:rPr>
          <w:rtl/>
          <w:lang w:bidi="fa-IR"/>
        </w:rPr>
      </w:pPr>
    </w:p>
    <w:p w:rsidR="006027DC" w:rsidRDefault="006027DC" w:rsidP="006027DC">
      <w:pPr>
        <w:bidi/>
        <w:rPr>
          <w:rtl/>
          <w:lang w:bidi="fa-IR"/>
        </w:rPr>
      </w:pPr>
    </w:p>
    <w:p w:rsidR="00EE72F9" w:rsidRDefault="003516E2" w:rsidP="00EE72F9">
      <w:pPr>
        <w:bidi/>
        <w:rPr>
          <w:ins w:id="9" w:author="RePack by Diakov" w:date="2023-02-08T07:37:00Z"/>
          <w:rFonts w:hint="cs"/>
          <w:rtl/>
          <w:lang w:bidi="fa-IR"/>
        </w:rPr>
      </w:pPr>
      <w:r>
        <w:rPr>
          <w:rFonts w:hint="cs"/>
          <w:rtl/>
          <w:lang w:bidi="fa-IR"/>
        </w:rPr>
        <w:t>همه ی صفحات</w:t>
      </w:r>
      <w:ins w:id="10" w:author="RePack by Diakov" w:date="2023-02-08T07:37:00Z">
        <w:r w:rsidR="00EE72F9">
          <w:rPr>
            <w:rFonts w:hint="cs"/>
            <w:rtl/>
            <w:lang w:bidi="fa-IR"/>
          </w:rPr>
          <w:t>،</w:t>
        </w:r>
      </w:ins>
      <w:r>
        <w:rPr>
          <w:rFonts w:hint="cs"/>
          <w:rtl/>
          <w:lang w:bidi="fa-IR"/>
        </w:rPr>
        <w:t xml:space="preserve"> کد</w:t>
      </w:r>
      <w:r>
        <w:rPr>
          <w:lang w:bidi="fa-IR"/>
        </w:rPr>
        <w:t xml:space="preserve">navigation bar </w:t>
      </w:r>
      <w:r>
        <w:rPr>
          <w:rFonts w:hint="cs"/>
          <w:rtl/>
          <w:lang w:bidi="fa-IR"/>
        </w:rPr>
        <w:t xml:space="preserve"> و </w:t>
      </w:r>
      <w:r>
        <w:rPr>
          <w:lang w:bidi="fa-IR"/>
        </w:rPr>
        <w:t>footer</w:t>
      </w:r>
      <w:r>
        <w:rPr>
          <w:rFonts w:hint="cs"/>
          <w:rtl/>
          <w:lang w:bidi="fa-IR"/>
        </w:rPr>
        <w:t xml:space="preserve"> دارن که باید برای هر فایل </w:t>
      </w:r>
      <w:proofErr w:type="spellStart"/>
      <w:r>
        <w:rPr>
          <w:lang w:bidi="fa-IR"/>
        </w:rPr>
        <w:t>css</w:t>
      </w:r>
      <w:proofErr w:type="spellEnd"/>
      <w:r>
        <w:rPr>
          <w:rFonts w:hint="cs"/>
          <w:rtl/>
          <w:lang w:bidi="fa-IR"/>
        </w:rPr>
        <w:t xml:space="preserve"> نوشته بشن، برای رفع این مشکل ما تمام کد ها را در </w:t>
      </w:r>
      <w:r>
        <w:rPr>
          <w:lang w:bidi="fa-IR"/>
        </w:rPr>
        <w:t>base.css</w:t>
      </w:r>
      <w:r>
        <w:rPr>
          <w:rFonts w:hint="cs"/>
          <w:rtl/>
          <w:lang w:bidi="fa-IR"/>
        </w:rPr>
        <w:t xml:space="preserve"> می نویسیم و برای هر فایل </w:t>
      </w:r>
      <w:proofErr w:type="spellStart"/>
      <w:r>
        <w:rPr>
          <w:lang w:bidi="fa-IR"/>
        </w:rPr>
        <w:t>css</w:t>
      </w:r>
      <w:proofErr w:type="spellEnd"/>
      <w:r>
        <w:rPr>
          <w:rFonts w:hint="cs"/>
          <w:rtl/>
          <w:lang w:bidi="fa-IR"/>
        </w:rPr>
        <w:t xml:space="preserve"> این فایل را فراخوانی می کنیم (همون  </w:t>
      </w:r>
      <w:r>
        <w:rPr>
          <w:lang w:bidi="fa-IR"/>
        </w:rPr>
        <w:t>base.css</w:t>
      </w:r>
      <w:r>
        <w:rPr>
          <w:rFonts w:hint="cs"/>
          <w:rtl/>
          <w:lang w:bidi="fa-IR"/>
        </w:rPr>
        <w:t xml:space="preserve"> را برای تمام فایل ها</w:t>
      </w:r>
      <w:ins w:id="11" w:author="RePack by Diakov" w:date="2023-02-08T07:37:00Z">
        <w:r w:rsidR="00EE72F9">
          <w:rPr>
            <w:rFonts w:hint="cs"/>
            <w:rtl/>
            <w:lang w:bidi="fa-IR"/>
          </w:rPr>
          <w:t>یی که نیاز دارن</w:t>
        </w:r>
      </w:ins>
      <w:r>
        <w:rPr>
          <w:rFonts w:hint="cs"/>
          <w:rtl/>
          <w:lang w:bidi="fa-IR"/>
        </w:rPr>
        <w:t xml:space="preserve"> فراخوانی می کنیم)</w:t>
      </w:r>
      <w:ins w:id="12" w:author="RePack by Diakov" w:date="2023-02-08T07:37:00Z">
        <w:r w:rsidR="00EE72F9">
          <w:rPr>
            <w:rFonts w:hint="cs"/>
            <w:rtl/>
            <w:lang w:bidi="fa-IR"/>
          </w:rPr>
          <w:t>.</w:t>
        </w:r>
      </w:ins>
    </w:p>
    <w:p w:rsidR="00EE72F9" w:rsidRPr="00EE72F9" w:rsidDel="00EE72F9" w:rsidRDefault="003516E2" w:rsidP="00EE72F9">
      <w:pPr>
        <w:bidi/>
        <w:rPr>
          <w:del w:id="13" w:author="RePack by Diakov" w:date="2023-02-08T07:38:00Z"/>
          <w:rtl/>
          <w:rPrChange w:id="14" w:author="RePack by Diakov" w:date="2023-02-08T07:36:00Z">
            <w:rPr>
              <w:del w:id="15" w:author="RePack by Diakov" w:date="2023-02-08T07:38:00Z"/>
              <w:rtl/>
              <w:lang w:bidi="fa-IR"/>
            </w:rPr>
          </w:rPrChange>
        </w:rPr>
        <w:pPrChange w:id="16" w:author="RePack by Diakov" w:date="2023-02-08T07:38:00Z">
          <w:pPr>
            <w:bidi/>
          </w:pPr>
        </w:pPrChange>
      </w:pPr>
      <w:del w:id="17" w:author="RePack by Diakov" w:date="2023-02-08T07:37:00Z">
        <w:r w:rsidDel="00EE72F9">
          <w:rPr>
            <w:rFonts w:hint="cs"/>
            <w:rtl/>
            <w:lang w:bidi="fa-IR"/>
          </w:rPr>
          <w:delText xml:space="preserve"> برای </w:delText>
        </w:r>
      </w:del>
      <w:del w:id="18" w:author="RePack by Diakov" w:date="2023-02-08T07:39:00Z">
        <w:r w:rsidR="006027DC" w:rsidDel="00EE72F9">
          <w:rPr>
            <w:rFonts w:hint="cs"/>
            <w:rtl/>
            <w:lang w:bidi="fa-IR"/>
          </w:rPr>
          <w:delText xml:space="preserve">همه ی صفحات یک فونت مشخص دارن که باید به تمام صفحات </w:delText>
        </w:r>
      </w:del>
      <w:del w:id="19" w:author="RePack by Diakov" w:date="2023-02-08T07:38:00Z">
        <w:r w:rsidR="006027DC" w:rsidDel="00EE72F9">
          <w:rPr>
            <w:rFonts w:hint="cs"/>
            <w:rtl/>
            <w:lang w:bidi="fa-IR"/>
          </w:rPr>
          <w:delText xml:space="preserve">بدیم برای این که نیاز نباشه به تک تک صفحات بدیم می یام فقط به </w:delText>
        </w:r>
        <w:r w:rsidDel="00EE72F9">
          <w:rPr>
            <w:lang w:bidi="fa-IR"/>
          </w:rPr>
          <w:delText>base.css</w:delText>
        </w:r>
        <w:r w:rsidDel="00EE72F9">
          <w:rPr>
            <w:rFonts w:hint="cs"/>
            <w:rtl/>
            <w:lang w:bidi="fa-IR"/>
          </w:rPr>
          <w:delText xml:space="preserve"> می دیم.</w:delText>
        </w:r>
      </w:del>
    </w:p>
    <w:p w:rsidR="006027DC" w:rsidDel="00EE72F9" w:rsidRDefault="006027DC" w:rsidP="00EE72F9">
      <w:pPr>
        <w:bidi/>
        <w:rPr>
          <w:del w:id="20" w:author="RePack by Diakov" w:date="2023-02-08T07:39:00Z"/>
          <w:lang w:bidi="fa-IR"/>
        </w:rPr>
        <w:pPrChange w:id="21" w:author="RePack by Diakov" w:date="2023-02-08T07:38:00Z">
          <w:pPr>
            <w:bidi/>
            <w:jc w:val="right"/>
          </w:pPr>
        </w:pPrChange>
      </w:pPr>
    </w:p>
    <w:p w:rsidR="006027DC" w:rsidDel="00831BA9" w:rsidRDefault="00EE72F9" w:rsidP="008A1384">
      <w:pPr>
        <w:bidi/>
        <w:rPr>
          <w:del w:id="22" w:author="RePack by Diakov" w:date="2023-02-08T07:47:00Z"/>
          <w:rtl/>
          <w:lang w:bidi="fa-IR"/>
        </w:rPr>
        <w:pPrChange w:id="23" w:author="RePack by Diakov" w:date="2023-02-08T07:47:00Z">
          <w:pPr>
            <w:bidi/>
            <w:jc w:val="right"/>
          </w:pPr>
        </w:pPrChange>
      </w:pPr>
      <w:ins w:id="24" w:author="RePack by Diakov" w:date="2023-02-08T07:39:00Z">
        <w:r>
          <w:rPr>
            <w:rFonts w:hint="cs"/>
            <w:rtl/>
            <w:lang w:bidi="fa-IR"/>
          </w:rPr>
          <w:t xml:space="preserve">همه ی صفحات یک فونت مشخص دارن که باید برای تمام </w:t>
        </w:r>
      </w:ins>
      <w:ins w:id="25" w:author="RePack by Diakov" w:date="2023-02-08T07:40:00Z">
        <w:r>
          <w:rPr>
            <w:rFonts w:hint="cs"/>
            <w:rtl/>
            <w:lang w:bidi="fa-IR"/>
          </w:rPr>
          <w:t xml:space="preserve">متون </w:t>
        </w:r>
      </w:ins>
      <w:ins w:id="26" w:author="RePack by Diakov" w:date="2023-02-08T07:44:00Z">
        <w:r>
          <w:rPr>
            <w:rFonts w:hint="cs"/>
            <w:rtl/>
            <w:lang w:bidi="fa-IR"/>
          </w:rPr>
          <w:t xml:space="preserve">ها </w:t>
        </w:r>
      </w:ins>
      <w:ins w:id="27" w:author="RePack by Diakov" w:date="2023-02-08T07:40:00Z">
        <w:r>
          <w:rPr>
            <w:rFonts w:hint="cs"/>
            <w:rtl/>
            <w:lang w:bidi="fa-IR"/>
          </w:rPr>
          <w:t>اعمال بش</w:t>
        </w:r>
      </w:ins>
      <w:ins w:id="28" w:author="RePack by Diakov" w:date="2023-02-08T07:41:00Z">
        <w:r>
          <w:rPr>
            <w:rFonts w:hint="cs"/>
            <w:rtl/>
            <w:lang w:bidi="fa-IR"/>
          </w:rPr>
          <w:t xml:space="preserve">ن </w:t>
        </w:r>
      </w:ins>
      <w:ins w:id="29" w:author="RePack by Diakov" w:date="2023-02-08T07:40:00Z">
        <w:r>
          <w:rPr>
            <w:rFonts w:hint="cs"/>
            <w:rtl/>
            <w:lang w:bidi="fa-IR"/>
          </w:rPr>
          <w:t xml:space="preserve">برای این </w:t>
        </w:r>
      </w:ins>
      <w:ins w:id="30" w:author="RePack by Diakov" w:date="2023-02-08T07:41:00Z">
        <w:r>
          <w:rPr>
            <w:rFonts w:hint="cs"/>
            <w:rtl/>
            <w:lang w:bidi="fa-IR"/>
          </w:rPr>
          <w:t xml:space="preserve">منظور، </w:t>
        </w:r>
      </w:ins>
      <w:ins w:id="31" w:author="RePack by Diakov" w:date="2023-02-08T07:40:00Z">
        <w:r>
          <w:rPr>
            <w:rFonts w:hint="cs"/>
            <w:rtl/>
            <w:lang w:bidi="fa-IR"/>
          </w:rPr>
          <w:t xml:space="preserve">نیازه که در تمام کد های </w:t>
        </w:r>
        <w:proofErr w:type="spellStart"/>
        <w:r>
          <w:rPr>
            <w:lang w:bidi="fa-IR"/>
          </w:rPr>
          <w:t>css</w:t>
        </w:r>
        <w:proofErr w:type="spellEnd"/>
        <w:r>
          <w:rPr>
            <w:rFonts w:hint="cs"/>
            <w:rtl/>
            <w:lang w:bidi="fa-IR"/>
          </w:rPr>
          <w:t xml:space="preserve"> فایل </w:t>
        </w:r>
        <w:r>
          <w:rPr>
            <w:lang w:bidi="fa-IR"/>
          </w:rPr>
          <w:t>font.css</w:t>
        </w:r>
        <w:r>
          <w:rPr>
            <w:rFonts w:hint="cs"/>
            <w:rtl/>
            <w:lang w:bidi="fa-IR"/>
          </w:rPr>
          <w:t xml:space="preserve"> فرخوانی بش</w:t>
        </w:r>
      </w:ins>
      <w:ins w:id="32" w:author="RePack by Diakov" w:date="2023-02-08T07:42:00Z">
        <w:r>
          <w:rPr>
            <w:rFonts w:hint="cs"/>
            <w:rtl/>
            <w:lang w:bidi="fa-IR"/>
          </w:rPr>
          <w:t xml:space="preserve">ه، </w:t>
        </w:r>
      </w:ins>
      <w:ins w:id="33" w:author="RePack by Diakov" w:date="2023-02-08T07:45:00Z">
        <w:r>
          <w:rPr>
            <w:rFonts w:hint="cs"/>
            <w:rtl/>
            <w:lang w:bidi="fa-IR"/>
          </w:rPr>
          <w:t>اما چون ما قبلا فایل</w:t>
        </w:r>
      </w:ins>
      <w:ins w:id="34" w:author="RePack by Diakov" w:date="2023-02-08T07:50:00Z">
        <w:r w:rsidR="008A1384">
          <w:rPr>
            <w:rFonts w:hint="cs"/>
            <w:rtl/>
            <w:lang w:bidi="fa-IR"/>
          </w:rPr>
          <w:t xml:space="preserve"> </w:t>
        </w:r>
      </w:ins>
      <w:ins w:id="35" w:author="RePack by Diakov" w:date="2023-02-08T07:45:00Z">
        <w:r>
          <w:rPr>
            <w:lang w:bidi="fa-IR"/>
          </w:rPr>
          <w:t>base.css</w:t>
        </w:r>
        <w:r>
          <w:rPr>
            <w:rFonts w:hint="cs"/>
            <w:rtl/>
            <w:lang w:bidi="fa-IR"/>
          </w:rPr>
          <w:t xml:space="preserve"> </w:t>
        </w:r>
      </w:ins>
      <w:ins w:id="36" w:author="RePack by Diakov" w:date="2023-02-08T07:50:00Z">
        <w:r w:rsidR="008A1384">
          <w:rPr>
            <w:rFonts w:hint="cs"/>
            <w:rtl/>
            <w:lang w:bidi="fa-IR"/>
          </w:rPr>
          <w:t xml:space="preserve">را </w:t>
        </w:r>
      </w:ins>
      <w:ins w:id="37" w:author="RePack by Diakov" w:date="2023-02-08T08:15:00Z">
        <w:r w:rsidR="00831BA9">
          <w:rPr>
            <w:rFonts w:hint="cs"/>
            <w:rtl/>
            <w:lang w:bidi="fa-IR"/>
          </w:rPr>
          <w:t xml:space="preserve">برای تمامی فایل های </w:t>
        </w:r>
        <w:proofErr w:type="spellStart"/>
        <w:r w:rsidR="00831BA9">
          <w:rPr>
            <w:lang w:bidi="fa-IR"/>
          </w:rPr>
          <w:t>css</w:t>
        </w:r>
        <w:proofErr w:type="spellEnd"/>
        <w:r w:rsidR="00831BA9">
          <w:rPr>
            <w:rFonts w:hint="cs"/>
            <w:rtl/>
            <w:lang w:bidi="fa-IR"/>
          </w:rPr>
          <w:t xml:space="preserve"> </w:t>
        </w:r>
      </w:ins>
      <w:ins w:id="38" w:author="RePack by Diakov" w:date="2023-02-08T08:18:00Z">
        <w:r w:rsidR="00831BA9">
          <w:rPr>
            <w:rFonts w:hint="cs"/>
            <w:rtl/>
            <w:lang w:bidi="fa-IR"/>
          </w:rPr>
          <w:t>فراخوانی</w:t>
        </w:r>
      </w:ins>
      <w:ins w:id="39" w:author="RePack by Diakov" w:date="2023-02-08T07:50:00Z">
        <w:r w:rsidR="008A1384">
          <w:rPr>
            <w:rFonts w:hint="cs"/>
            <w:rtl/>
            <w:lang w:bidi="fa-IR"/>
          </w:rPr>
          <w:t xml:space="preserve"> </w:t>
        </w:r>
      </w:ins>
      <w:ins w:id="40" w:author="RePack by Diakov" w:date="2023-02-08T07:45:00Z">
        <w:r w:rsidR="008A1384">
          <w:rPr>
            <w:rFonts w:hint="cs"/>
            <w:rtl/>
            <w:lang w:bidi="fa-IR"/>
          </w:rPr>
          <w:t xml:space="preserve">کردیم </w:t>
        </w:r>
      </w:ins>
      <w:ins w:id="41" w:author="RePack by Diakov" w:date="2023-02-08T08:15:00Z">
        <w:r w:rsidR="00831BA9">
          <w:rPr>
            <w:rFonts w:hint="cs"/>
            <w:rtl/>
            <w:lang w:bidi="fa-IR"/>
          </w:rPr>
          <w:t xml:space="preserve">کافیه که بیایم فایل </w:t>
        </w:r>
      </w:ins>
      <w:ins w:id="42" w:author="RePack by Diakov" w:date="2023-02-08T08:16:00Z">
        <w:r w:rsidR="00831BA9">
          <w:rPr>
            <w:lang w:bidi="fa-IR"/>
          </w:rPr>
          <w:t>font.css</w:t>
        </w:r>
        <w:r w:rsidR="00831BA9">
          <w:rPr>
            <w:rFonts w:hint="cs"/>
            <w:rtl/>
            <w:lang w:bidi="fa-IR"/>
          </w:rPr>
          <w:t xml:space="preserve"> را در فایل </w:t>
        </w:r>
        <w:r w:rsidR="00831BA9">
          <w:rPr>
            <w:lang w:bidi="fa-IR"/>
          </w:rPr>
          <w:t>base.css</w:t>
        </w:r>
        <w:r w:rsidR="00831BA9">
          <w:rPr>
            <w:rFonts w:hint="cs"/>
            <w:rtl/>
            <w:lang w:bidi="fa-IR"/>
          </w:rPr>
          <w:t xml:space="preserve"> فراخوانی کنیم با این کار فایل </w:t>
        </w:r>
        <w:r w:rsidR="00831BA9">
          <w:rPr>
            <w:lang w:bidi="fa-IR"/>
          </w:rPr>
          <w:t>base.css</w:t>
        </w:r>
        <w:r w:rsidR="00831BA9">
          <w:rPr>
            <w:rFonts w:hint="cs"/>
            <w:rtl/>
            <w:lang w:bidi="fa-IR"/>
          </w:rPr>
          <w:t xml:space="preserve"> که در دل خود </w:t>
        </w:r>
        <w:r w:rsidR="00831BA9">
          <w:rPr>
            <w:lang w:bidi="fa-IR"/>
          </w:rPr>
          <w:t>font.css</w:t>
        </w:r>
      </w:ins>
      <w:ins w:id="43" w:author="RePack by Diakov" w:date="2023-02-08T08:17:00Z">
        <w:r w:rsidR="00831BA9">
          <w:rPr>
            <w:rFonts w:hint="cs"/>
            <w:rtl/>
            <w:lang w:bidi="fa-IR"/>
          </w:rPr>
          <w:t xml:space="preserve"> را دارد به تمامی فایل های </w:t>
        </w:r>
        <w:proofErr w:type="spellStart"/>
        <w:r w:rsidR="00831BA9">
          <w:rPr>
            <w:lang w:bidi="fa-IR"/>
          </w:rPr>
          <w:t>css</w:t>
        </w:r>
        <w:proofErr w:type="spellEnd"/>
        <w:r w:rsidR="00831BA9">
          <w:rPr>
            <w:rFonts w:hint="cs"/>
            <w:rtl/>
            <w:lang w:bidi="fa-IR"/>
          </w:rPr>
          <w:t xml:space="preserve"> ارسال م</w:t>
        </w:r>
      </w:ins>
      <w:ins w:id="44" w:author="RePack by Diakov" w:date="2023-02-08T08:18:00Z">
        <w:r w:rsidR="00831BA9">
          <w:rPr>
            <w:rFonts w:hint="cs"/>
            <w:rtl/>
            <w:lang w:bidi="fa-IR"/>
          </w:rPr>
          <w:t xml:space="preserve">ی شود. </w:t>
        </w:r>
      </w:ins>
      <w:ins w:id="45" w:author="RePack by Diakov" w:date="2023-02-08T07:46:00Z">
        <w:r w:rsidR="008A1384">
          <w:rPr>
            <w:rFonts w:hint="cs"/>
            <w:rtl/>
            <w:lang w:bidi="fa-IR"/>
          </w:rPr>
          <w:t>(</w:t>
        </w:r>
      </w:ins>
      <w:ins w:id="46" w:author="RePack by Diakov" w:date="2023-02-08T08:08:00Z">
        <w:r w:rsidR="00214DCD">
          <w:rPr>
            <w:lang w:bidi="fa-IR"/>
          </w:rPr>
          <w:t>font.css</w:t>
        </w:r>
      </w:ins>
      <w:ins w:id="47" w:author="RePack by Diakov" w:date="2023-02-08T08:10:00Z">
        <w:r w:rsidR="00831BA9">
          <w:rPr>
            <w:rFonts w:hint="cs"/>
            <w:rtl/>
            <w:lang w:bidi="fa-IR"/>
          </w:rPr>
          <w:t xml:space="preserve"> رو فقط برای </w:t>
        </w:r>
        <w:r w:rsidR="00831BA9">
          <w:rPr>
            <w:lang w:bidi="fa-IR"/>
          </w:rPr>
          <w:t>base.css</w:t>
        </w:r>
        <w:r w:rsidR="00831BA9">
          <w:rPr>
            <w:rFonts w:hint="cs"/>
            <w:rtl/>
            <w:lang w:bidi="fa-IR"/>
          </w:rPr>
          <w:t xml:space="preserve"> فراخوانی می کنیم</w:t>
        </w:r>
      </w:ins>
      <w:ins w:id="48" w:author="RePack by Diakov" w:date="2023-02-08T07:46:00Z">
        <w:r w:rsidR="008A1384">
          <w:rPr>
            <w:rFonts w:hint="cs"/>
            <w:rtl/>
            <w:lang w:bidi="fa-IR"/>
          </w:rPr>
          <w:t>)</w:t>
        </w:r>
      </w:ins>
    </w:p>
    <w:p w:rsidR="00831BA9" w:rsidRDefault="00831BA9" w:rsidP="00831BA9">
      <w:pPr>
        <w:bidi/>
        <w:rPr>
          <w:ins w:id="49" w:author="RePack by Diakov" w:date="2023-02-08T08:18:00Z"/>
          <w:rtl/>
          <w:lang w:bidi="fa-IR"/>
        </w:rPr>
        <w:pPrChange w:id="50" w:author="RePack by Diakov" w:date="2023-02-08T08:18:00Z">
          <w:pPr>
            <w:bidi/>
            <w:jc w:val="right"/>
          </w:pPr>
        </w:pPrChange>
      </w:pPr>
    </w:p>
    <w:p w:rsidR="006027DC" w:rsidDel="00831BA9" w:rsidRDefault="00914FEE" w:rsidP="00914FEE">
      <w:pPr>
        <w:bidi/>
        <w:rPr>
          <w:del w:id="51" w:author="RePack by Diakov" w:date="2023-02-08T08:18:00Z"/>
          <w:rFonts w:hint="cs"/>
          <w:rtl/>
          <w:lang w:bidi="fa-IR"/>
        </w:rPr>
        <w:pPrChange w:id="52" w:author="RePack by Diakov" w:date="2023-02-08T08:22:00Z">
          <w:pPr>
            <w:bidi/>
            <w:jc w:val="right"/>
          </w:pPr>
        </w:pPrChange>
      </w:pPr>
      <w:ins w:id="53" w:author="RePack by Diakov" w:date="2023-02-08T08:26:00Z">
        <w:r>
          <w:rPr>
            <w:rFonts w:hint="cs"/>
            <w:rtl/>
            <w:lang w:bidi="fa-IR"/>
          </w:rPr>
          <w:t>برای کد های قسمت اصلی سایت نیز به این صورت فراخوانی می کنیم</w:t>
        </w:r>
      </w:ins>
    </w:p>
    <w:p w:rsidR="00831BA9" w:rsidRDefault="00831BA9" w:rsidP="00914FEE">
      <w:pPr>
        <w:bidi/>
        <w:rPr>
          <w:ins w:id="54" w:author="RePack by Diakov" w:date="2023-02-08T08:19:00Z"/>
          <w:rtl/>
          <w:lang w:bidi="fa-IR"/>
        </w:rPr>
        <w:pPrChange w:id="55" w:author="RePack by Diakov" w:date="2023-02-08T08:22:00Z">
          <w:pPr>
            <w:bidi/>
            <w:jc w:val="right"/>
          </w:pPr>
        </w:pPrChange>
      </w:pPr>
    </w:p>
    <w:p w:rsidR="00914FEE" w:rsidRDefault="00914FEE" w:rsidP="00914FEE">
      <w:pPr>
        <w:bidi/>
        <w:jc w:val="right"/>
        <w:rPr>
          <w:ins w:id="56" w:author="RePack by Diakov" w:date="2023-02-08T08:22:00Z"/>
          <w:lang w:bidi="fa-IR"/>
        </w:rPr>
      </w:pPr>
      <w:bookmarkStart w:id="57" w:name="_GoBack"/>
      <w:bookmarkEnd w:id="57"/>
      <w:ins w:id="58" w:author="RePack by Diakov" w:date="2023-02-08T08:2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3840" behindDoc="0" locked="0" layoutInCell="1" allowOverlap="1" wp14:anchorId="2BB908F4" wp14:editId="74993960">
                  <wp:simplePos x="0" y="0"/>
                  <wp:positionH relativeFrom="margin">
                    <wp:align>left</wp:align>
                  </wp:positionH>
                  <wp:positionV relativeFrom="paragraph">
                    <wp:posOffset>226060</wp:posOffset>
                  </wp:positionV>
                  <wp:extent cx="1219200" cy="292100"/>
                  <wp:effectExtent l="0" t="0" r="19050" b="12700"/>
                  <wp:wrapNone/>
                  <wp:docPr id="6" name="Text Box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19200" cy="2921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14FEE" w:rsidRDefault="00914FEE" w:rsidP="00914FEE">
                              <w:pPr>
                                <w:ind w:left="3600" w:hanging="3600"/>
                                <w:jc w:val="center"/>
                              </w:pPr>
                              <w:del w:id="59" w:author="RePack by Diakov" w:date="2023-02-08T08:22:00Z">
                                <w:r w:rsidDel="00914FEE">
                                  <w:delText>Web-design.css</w:delText>
                                </w:r>
                              </w:del>
                              <w:ins w:id="60" w:author="RePack by Diakov" w:date="2023-02-08T08:22:00Z">
                                <w:r>
                                  <w:t>Home.css</w:t>
                                </w:r>
                              </w:ins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2BB908F4" id="Text Box 6" o:spid="_x0000_s1032" type="#_x0000_t202" style="position:absolute;margin-left:0;margin-top:17.8pt;width:96pt;height:23pt;z-index:25168384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" fillcolor="white [3201]" strokeweight=".5pt">
                  <v:textbox>
                    <w:txbxContent>
                      <w:p w:rsidR="00914FEE" w:rsidRDefault="00914FEE" w:rsidP="00914FEE">
                        <w:pPr>
                          <w:ind w:left="3600" w:hanging="3600"/>
                          <w:jc w:val="center"/>
                        </w:pPr>
                        <w:del w:id="61" w:author="RePack by Diakov" w:date="2023-02-08T08:22:00Z">
                          <w:r w:rsidDel="00914FEE">
                            <w:delText>Web-design.css</w:delText>
                          </w:r>
                        </w:del>
                        <w:ins w:id="62" w:author="RePack by Diakov" w:date="2023-02-08T08:22:00Z">
                          <w:r>
                            <w:t>Home.css</w:t>
                          </w:r>
                        </w:ins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914FEE" w:rsidRDefault="00914FEE" w:rsidP="00914FEE">
      <w:pPr>
        <w:bidi/>
        <w:jc w:val="right"/>
        <w:rPr>
          <w:ins w:id="63" w:author="RePack by Diakov" w:date="2023-02-08T08:22:00Z"/>
          <w:lang w:bidi="fa-IR"/>
        </w:rPr>
      </w:pPr>
      <w:ins w:id="64" w:author="RePack by Diakov" w:date="2023-02-08T08:2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3296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75565</wp:posOffset>
                  </wp:positionV>
                  <wp:extent cx="838200" cy="342900"/>
                  <wp:effectExtent l="38100" t="38100" r="19050" b="19050"/>
                  <wp:wrapNone/>
                  <wp:docPr id="35" name="Straight Arrow Connector 3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838200" cy="34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6A5EAB12" id="Straight Arrow Connector 35" o:spid="_x0000_s1026" type="#_x0000_t32" style="position:absolute;margin-left:97.5pt;margin-top:5.95pt;width:66pt;height:27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" strokecolor="#5b9bd5 [3204]" strokeweight=".5pt">
                  <v:stroke endarrow="block" joinstyle="miter"/>
                </v:shape>
              </w:pict>
            </mc:Fallback>
          </mc:AlternateContent>
        </w:r>
      </w:ins>
    </w:p>
    <w:p w:rsidR="00914FEE" w:rsidRDefault="00914FEE" w:rsidP="00914FEE">
      <w:pPr>
        <w:bidi/>
        <w:jc w:val="right"/>
        <w:rPr>
          <w:ins w:id="65" w:author="RePack by Diakov" w:date="2023-02-08T08:22:00Z"/>
          <w:lang w:bidi="fa-IR"/>
        </w:rPr>
      </w:pPr>
      <w:ins w:id="66" w:author="RePack by Diakov" w:date="2023-02-08T08:29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2272" behindDoc="0" locked="0" layoutInCell="1" allowOverlap="1">
                  <wp:simplePos x="0" y="0"/>
                  <wp:positionH relativeFrom="column">
                    <wp:posOffset>1238250</wp:posOffset>
                  </wp:positionH>
                  <wp:positionV relativeFrom="paragraph">
                    <wp:posOffset>146050</wp:posOffset>
                  </wp:positionV>
                  <wp:extent cx="844550" cy="304800"/>
                  <wp:effectExtent l="38100" t="0" r="31750" b="76200"/>
                  <wp:wrapNone/>
                  <wp:docPr id="29" name="Straight Arrow Connector 2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44550" cy="304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5381A658" id="Straight Arrow Connector 29" o:spid="_x0000_s1026" type="#_x0000_t32" style="position:absolute;margin-left:97.5pt;margin-top:11.5pt;width:66.5pt;height:24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67" w:author="RePack by Diakov" w:date="2023-02-08T08:28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701248" behindDoc="0" locked="0" layoutInCell="1" allowOverlap="1">
                  <wp:simplePos x="0" y="0"/>
                  <wp:positionH relativeFrom="column">
                    <wp:posOffset>1244600</wp:posOffset>
                  </wp:positionH>
                  <wp:positionV relativeFrom="paragraph">
                    <wp:posOffset>127000</wp:posOffset>
                  </wp:positionV>
                  <wp:extent cx="1377950" cy="12700"/>
                  <wp:effectExtent l="38100" t="76200" r="0" b="82550"/>
                  <wp:wrapNone/>
                  <wp:docPr id="27" name="Straight Arrow Connector 2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1377950" cy="12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2FEA5C32" id="Straight Arrow Connector 27" o:spid="_x0000_s1026" type="#_x0000_t32" style="position:absolute;margin-left:98pt;margin-top:10pt;width:108.5pt;height:1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68" w:author="RePack by Diakov" w:date="2023-02-08T08:27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5104" behindDoc="0" locked="0" layoutInCell="1" allowOverlap="1">
                  <wp:simplePos x="0" y="0"/>
                  <wp:positionH relativeFrom="column">
                    <wp:posOffset>3835400</wp:posOffset>
                  </wp:positionH>
                  <wp:positionV relativeFrom="paragraph">
                    <wp:posOffset>133350</wp:posOffset>
                  </wp:positionV>
                  <wp:extent cx="1079500" cy="6350"/>
                  <wp:effectExtent l="19050" t="57150" r="0" b="88900"/>
                  <wp:wrapNone/>
                  <wp:docPr id="19" name="Straight Arrow Connector 1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1079500" cy="6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shape w14:anchorId="6EFB54C8" id="Straight Arrow Connector 19" o:spid="_x0000_s1026" type="#_x0000_t32" style="position:absolute;margin-left:302pt;margin-top:10.5pt;width:85pt;height: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" strokecolor="#5b9bd5 [3204]" strokeweight=".5pt">
                  <v:stroke endarrow="block" joinstyle="miter"/>
                </v:shape>
              </w:pict>
            </mc:Fallback>
          </mc:AlternateContent>
        </w:r>
      </w:ins>
      <w:ins w:id="69" w:author="RePack by Diakov" w:date="2023-02-08T08:2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8960" behindDoc="0" locked="0" layoutInCell="1" allowOverlap="1" wp14:anchorId="4C09797C" wp14:editId="22865FB1">
                  <wp:simplePos x="0" y="0"/>
                  <wp:positionH relativeFrom="column">
                    <wp:posOffset>2635250</wp:posOffset>
                  </wp:positionH>
                  <wp:positionV relativeFrom="paragraph">
                    <wp:posOffset>10160</wp:posOffset>
                  </wp:positionV>
                  <wp:extent cx="1181100" cy="260350"/>
                  <wp:effectExtent l="0" t="0" r="19050" b="25400"/>
                  <wp:wrapNone/>
                  <wp:docPr id="13" name="Text Box 13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18110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14FEE" w:rsidRDefault="00914FEE" w:rsidP="00914FEE">
                              <w:pPr>
                                <w:jc w:val="center"/>
                              </w:pPr>
                              <w:del w:id="70" w:author="RePack by Diakov" w:date="2023-02-08T08:23:00Z">
                                <w:r w:rsidDel="00914FEE">
                                  <w:delText>Services-style</w:delText>
                                </w:r>
                              </w:del>
                              <w:ins w:id="71" w:author="RePack by Diakov" w:date="2023-02-08T08:23:00Z">
                                <w:r>
                                  <w:t>base</w:t>
                                </w:r>
                              </w:ins>
                              <w:r>
                                <w:t>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C09797C" id="Text Box 13" o:spid="_x0000_s1033" type="#_x0000_t202" style="position:absolute;margin-left:207.5pt;margin-top:.8pt;width:93pt;height:20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" fillcolor="white [3201]" strokeweight=".5pt">
                  <v:textbox>
                    <w:txbxContent>
                      <w:p w:rsidR="00914FEE" w:rsidRDefault="00914FEE" w:rsidP="00914FEE">
                        <w:pPr>
                          <w:jc w:val="center"/>
                        </w:pPr>
                        <w:del w:id="72" w:author="RePack by Diakov" w:date="2023-02-08T08:23:00Z">
                          <w:r w:rsidDel="00914FEE">
                            <w:delText>Services-style</w:delText>
                          </w:r>
                        </w:del>
                        <w:ins w:id="73" w:author="RePack by Diakov" w:date="2023-02-08T08:23:00Z">
                          <w:r>
                            <w:t>base</w:t>
                          </w:r>
                        </w:ins>
                        <w:r>
                          <w:t>.css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3056" behindDoc="0" locked="0" layoutInCell="1" allowOverlap="1" wp14:anchorId="547F9680" wp14:editId="3DBD7EFF">
                  <wp:simplePos x="0" y="0"/>
                  <wp:positionH relativeFrom="column">
                    <wp:posOffset>4908550</wp:posOffset>
                  </wp:positionH>
                  <wp:positionV relativeFrom="paragraph">
                    <wp:posOffset>3810</wp:posOffset>
                  </wp:positionV>
                  <wp:extent cx="831850" cy="260350"/>
                  <wp:effectExtent l="0" t="0" r="25400" b="25400"/>
                  <wp:wrapNone/>
                  <wp:docPr id="9" name="Text Box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831850" cy="2603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14FEE" w:rsidRDefault="00914FEE" w:rsidP="00914FEE">
                              <w:pPr>
                                <w:jc w:val="center"/>
                              </w:pPr>
                              <w:r>
                                <w:t>Font.css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47F9680" id="Text Box 9" o:spid="_x0000_s1034" type="#_x0000_t202" style="position:absolute;margin-left:386.5pt;margin-top:.3pt;width:65.5pt;height:20.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" fillcolor="white [3201]" strokeweight=".5pt">
                  <v:textbox>
                    <w:txbxContent>
                      <w:p w:rsidR="00914FEE" w:rsidRDefault="00914FEE" w:rsidP="00914FEE">
                        <w:pPr>
                          <w:jc w:val="center"/>
                        </w:pPr>
                        <w:r>
                          <w:t>Font.css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84864" behindDoc="0" locked="0" layoutInCell="1" allowOverlap="1" wp14:anchorId="5746CFBA" wp14:editId="529BE717">
                  <wp:simplePos x="0" y="0"/>
                  <wp:positionH relativeFrom="margin">
                    <wp:align>left</wp:align>
                  </wp:positionH>
                  <wp:positionV relativeFrom="paragraph">
                    <wp:posOffset>3810</wp:posOffset>
                  </wp:positionV>
                  <wp:extent cx="1219200" cy="234950"/>
                  <wp:effectExtent l="0" t="0" r="19050" b="12700"/>
                  <wp:wrapNone/>
                  <wp:docPr id="15" name="Text Box 1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19200" cy="2349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14FEE" w:rsidRDefault="00914FEE" w:rsidP="00914FEE">
                              <w:pPr>
                                <w:jc w:val="center"/>
                                <w:pPrChange w:id="74" w:author="RePack by Diakov" w:date="2023-02-08T08:23:00Z">
                                  <w:pPr>
                                    <w:jc w:val="center"/>
                                  </w:pPr>
                                </w:pPrChange>
                              </w:pPr>
                              <w:ins w:id="75" w:author="RePack by Diakov" w:date="2023-02-08T08:23:00Z">
                                <w:r>
                                  <w:t>Contact</w:t>
                                </w:r>
                              </w:ins>
                              <w:del w:id="76" w:author="RePack by Diakov" w:date="2023-02-08T08:23:00Z">
                                <w:r w:rsidDel="00914FEE">
                                  <w:delText>Form-builder</w:delText>
                                </w:r>
                              </w:del>
                              <w:r>
                                <w:t>.css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5746CFBA" id="Text Box 15" o:spid="_x0000_s1035" type="#_x0000_t202" style="position:absolute;margin-left:0;margin-top:.3pt;width:96pt;height:18.5pt;z-index:25168486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" fillcolor="white [3201]" strokeweight=".5pt">
                  <v:textbox>
                    <w:txbxContent>
                      <w:p w:rsidR="00914FEE" w:rsidRDefault="00914FEE" w:rsidP="00914FEE">
                        <w:pPr>
                          <w:jc w:val="center"/>
                          <w:pPrChange w:id="77" w:author="RePack by Diakov" w:date="2023-02-08T08:23:00Z">
                            <w:pPr>
                              <w:jc w:val="center"/>
                            </w:pPr>
                          </w:pPrChange>
                        </w:pPr>
                        <w:ins w:id="78" w:author="RePack by Diakov" w:date="2023-02-08T08:23:00Z">
                          <w:r>
                            <w:t>Contact</w:t>
                          </w:r>
                        </w:ins>
                        <w:del w:id="79" w:author="RePack by Diakov" w:date="2023-02-08T08:23:00Z">
                          <w:r w:rsidDel="00914FEE">
                            <w:delText>Form-builder</w:delText>
                          </w:r>
                        </w:del>
                        <w:r>
                          <w:t>.css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914FEE" w:rsidRDefault="00914FEE" w:rsidP="00914FEE">
      <w:pPr>
        <w:bidi/>
        <w:jc w:val="right"/>
        <w:rPr>
          <w:ins w:id="80" w:author="RePack by Diakov" w:date="2023-02-08T08:22:00Z"/>
          <w:lang w:bidi="fa-IR"/>
        </w:rPr>
      </w:pPr>
      <w:ins w:id="81" w:author="RePack by Diakov" w:date="2023-02-08T08:22:00Z"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94080" behindDoc="0" locked="0" layoutInCell="1" allowOverlap="1" wp14:anchorId="41FD3300" wp14:editId="299A5214">
                  <wp:simplePos x="0" y="0"/>
                  <wp:positionH relativeFrom="margin">
                    <wp:align>left</wp:align>
                  </wp:positionH>
                  <wp:positionV relativeFrom="paragraph">
                    <wp:posOffset>31115</wp:posOffset>
                  </wp:positionV>
                  <wp:extent cx="1219200" cy="279400"/>
                  <wp:effectExtent l="0" t="0" r="19050" b="25400"/>
                  <wp:wrapNone/>
                  <wp:docPr id="16" name="Text Box 1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1219200" cy="2794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914FEE" w:rsidRDefault="00914FEE" w:rsidP="00914FEE">
                              <w:pPr>
                                <w:jc w:val="center"/>
                                <w:pPrChange w:id="82" w:author="RePack by Diakov" w:date="2023-02-08T08:23:00Z">
                                  <w:pPr>
                                    <w:jc w:val="center"/>
                                  </w:pPr>
                                </w:pPrChange>
                              </w:pPr>
                              <w:ins w:id="83" w:author="RePack by Diakov" w:date="2023-02-08T08:23:00Z">
                                <w:r>
                                  <w:t>About.</w:t>
                                </w:r>
                              </w:ins>
                              <w:del w:id="84" w:author="RePack by Diakov" w:date="2023-02-08T08:23:00Z">
                                <w:r w:rsidDel="00914FEE">
                                  <w:delText>Qr-code.</w:delText>
                                </w:r>
                              </w:del>
                              <w:r>
                                <w:t>css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 w14:anchorId="41FD3300" id="Text Box 16" o:spid="_x0000_s1036" type="#_x0000_t202" style="position:absolute;margin-left:0;margin-top:2.45pt;width:96pt;height:22pt;z-index:25169408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" fillcolor="white [3201]" strokeweight=".5pt">
                  <v:textbox>
                    <w:txbxContent>
                      <w:p w:rsidR="00914FEE" w:rsidRDefault="00914FEE" w:rsidP="00914FEE">
                        <w:pPr>
                          <w:jc w:val="center"/>
                          <w:pPrChange w:id="85" w:author="RePack by Diakov" w:date="2023-02-08T08:23:00Z">
                            <w:pPr>
                              <w:jc w:val="center"/>
                            </w:pPr>
                          </w:pPrChange>
                        </w:pPr>
                        <w:ins w:id="86" w:author="RePack by Diakov" w:date="2023-02-08T08:23:00Z">
                          <w:r>
                            <w:t>About.</w:t>
                          </w:r>
                        </w:ins>
                        <w:del w:id="87" w:author="RePack by Diakov" w:date="2023-02-08T08:23:00Z">
                          <w:r w:rsidDel="00914FEE">
                            <w:delText>Qr-code.</w:delText>
                          </w:r>
                        </w:del>
                        <w:r>
                          <w:t>css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ins>
    </w:p>
    <w:p w:rsidR="00831BA9" w:rsidRDefault="00831BA9" w:rsidP="00831BA9">
      <w:pPr>
        <w:bidi/>
        <w:jc w:val="right"/>
        <w:rPr>
          <w:ins w:id="88" w:author="RePack by Diakov" w:date="2023-02-08T08:22:00Z"/>
          <w:lang w:bidi="fa-IR"/>
        </w:rPr>
        <w:pPrChange w:id="89" w:author="RePack by Diakov" w:date="2023-02-08T08:18:00Z">
          <w:pPr>
            <w:bidi/>
            <w:jc w:val="right"/>
          </w:pPr>
        </w:pPrChange>
      </w:pPr>
    </w:p>
    <w:p w:rsidR="00914FEE" w:rsidRDefault="00914FEE" w:rsidP="00914FEE">
      <w:pPr>
        <w:bidi/>
        <w:jc w:val="right"/>
        <w:rPr>
          <w:ins w:id="90" w:author="RePack by Diakov" w:date="2023-02-08T08:22:00Z"/>
          <w:lang w:bidi="fa-IR"/>
        </w:rPr>
        <w:pPrChange w:id="91" w:author="RePack by Diakov" w:date="2023-02-08T08:22:00Z">
          <w:pPr>
            <w:bidi/>
            <w:jc w:val="right"/>
          </w:pPr>
        </w:pPrChange>
      </w:pPr>
    </w:p>
    <w:p w:rsidR="00914FEE" w:rsidRDefault="00914FEE" w:rsidP="00914FEE">
      <w:pPr>
        <w:bidi/>
        <w:jc w:val="right"/>
        <w:rPr>
          <w:ins w:id="92" w:author="RePack by Diakov" w:date="2023-02-08T08:22:00Z"/>
          <w:lang w:bidi="fa-IR"/>
        </w:rPr>
        <w:pPrChange w:id="93" w:author="RePack by Diakov" w:date="2023-02-08T08:22:00Z">
          <w:pPr>
            <w:bidi/>
            <w:jc w:val="right"/>
          </w:pPr>
        </w:pPrChange>
      </w:pPr>
    </w:p>
    <w:p w:rsidR="00914FEE" w:rsidRDefault="00914FEE" w:rsidP="00914FEE">
      <w:pPr>
        <w:bidi/>
        <w:jc w:val="right"/>
        <w:rPr>
          <w:lang w:bidi="fa-IR"/>
        </w:rPr>
        <w:pPrChange w:id="94" w:author="RePack by Diakov" w:date="2023-02-08T08:22:00Z">
          <w:pPr>
            <w:bidi/>
            <w:jc w:val="right"/>
          </w:pPr>
        </w:pPrChange>
      </w:pPr>
    </w:p>
    <w:sectPr w:rsidR="00914F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2A0AF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EAC1F06"/>
    <w:multiLevelType w:val="hybridMultilevel"/>
    <w:tmpl w:val="B4AA6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ePack by Diakov">
    <w15:presenceInfo w15:providerId="None" w15:userId="RePack by Diak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2E6"/>
    <w:rsid w:val="00063EDD"/>
    <w:rsid w:val="00214DCD"/>
    <w:rsid w:val="003227BB"/>
    <w:rsid w:val="003516E2"/>
    <w:rsid w:val="006027DC"/>
    <w:rsid w:val="006A26A3"/>
    <w:rsid w:val="006E02E6"/>
    <w:rsid w:val="007E1E8E"/>
    <w:rsid w:val="00831BA9"/>
    <w:rsid w:val="008A1384"/>
    <w:rsid w:val="008C1050"/>
    <w:rsid w:val="00914FEE"/>
    <w:rsid w:val="00937E5B"/>
    <w:rsid w:val="009F6E75"/>
    <w:rsid w:val="00EE72F9"/>
    <w:rsid w:val="00F52BBE"/>
    <w:rsid w:val="00FE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6EB36"/>
  <w15:chartTrackingRefBased/>
  <w15:docId w15:val="{6DE2858A-DDDE-41CC-99B0-6D5A8562C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F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ED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3516E2"/>
    <w:pPr>
      <w:numPr>
        <w:numId w:val="2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27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27B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4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E5B1E-D136-4A75-97B5-FC1972F3A4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2023-02-08T13:52:00Z</dcterms:created>
  <dcterms:modified xsi:type="dcterms:W3CDTF">2023-02-08T16:29:00Z</dcterms:modified>
</cp:coreProperties>
</file>